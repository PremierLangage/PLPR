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65C1" w:rsidRPr="008765C1" w:rsidRDefault="008765C1" w:rsidP="008765C1">
      <w:pPr>
        <w:jc w:val="center"/>
        <w:rPr>
          <w:rFonts w:ascii="Times New Roman" w:eastAsia="Times New Roman" w:hAnsi="Times New Roman" w:cs="Times New Roman"/>
          <w:lang w:eastAsia="fr-FR"/>
        </w:rPr>
      </w:pPr>
    </w:p>
    <w:p w:rsidR="008765C1" w:rsidRDefault="008765C1" w:rsidP="008765C1">
      <w:pPr>
        <w:pStyle w:val="Titre1"/>
        <w:jc w:val="center"/>
        <w:rPr>
          <w:rFonts w:eastAsia="Times New Roman"/>
          <w:lang w:eastAsia="fr-FR"/>
        </w:rPr>
      </w:pPr>
      <w:r w:rsidRPr="008765C1">
        <w:rPr>
          <w:rFonts w:eastAsia="Times New Roman"/>
          <w:lang w:eastAsia="fr-FR"/>
        </w:rPr>
        <w:t>PL-(WIMS)</w:t>
      </w:r>
    </w:p>
    <w:p w:rsidR="008765C1" w:rsidRPr="008765C1" w:rsidRDefault="008765C1" w:rsidP="008765C1">
      <w:pPr>
        <w:pStyle w:val="Titre1"/>
        <w:jc w:val="center"/>
        <w:rPr>
          <w:rFonts w:eastAsia="Times New Roman"/>
          <w:lang w:eastAsia="fr-FR"/>
        </w:rPr>
      </w:pPr>
      <w:r w:rsidRPr="008765C1">
        <w:rPr>
          <w:rFonts w:eastAsia="Times New Roman"/>
          <w:lang w:eastAsia="fr-FR"/>
        </w:rPr>
        <w:t>Évolution d'une plate-forme d’exercices autocorrigés et répétables</w:t>
      </w:r>
    </w:p>
    <w:p w:rsidR="008765C1" w:rsidRPr="008765C1" w:rsidRDefault="008765C1" w:rsidP="008765C1">
      <w:pPr>
        <w:pStyle w:val="Titre1"/>
        <w:jc w:val="center"/>
        <w:rPr>
          <w:rFonts w:eastAsia="Times New Roman"/>
          <w:lang w:eastAsia="fr-FR"/>
        </w:rPr>
      </w:pPr>
      <w:r w:rsidRPr="008765C1">
        <w:rPr>
          <w:rFonts w:eastAsia="Times New Roman"/>
          <w:sz w:val="24"/>
          <w:lang w:eastAsia="fr-FR"/>
        </w:rPr>
        <w:t>(Création d'une agora de création de ressources)</w:t>
      </w:r>
    </w:p>
    <w:p w:rsidR="008765C1" w:rsidRPr="008765C1" w:rsidRDefault="008765C1" w:rsidP="008765C1">
      <w:pPr>
        <w:rPr>
          <w:rFonts w:ascii="Times New Roman" w:eastAsia="Times New Roman" w:hAnsi="Times New Roman" w:cs="Times New Roman"/>
          <w:lang w:eastAsia="fr-FR"/>
        </w:rPr>
      </w:pPr>
    </w:p>
    <w:p w:rsidR="008765C1" w:rsidRPr="008765C1" w:rsidRDefault="008765C1" w:rsidP="008765C1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fr-FR"/>
        </w:rPr>
      </w:pPr>
      <w:r w:rsidRPr="008765C1">
        <w:rPr>
          <w:rFonts w:ascii="Times New Roman" w:eastAsia="Times New Roman" w:hAnsi="Times New Roman" w:cs="Times New Roman"/>
          <w:b/>
          <w:bCs/>
          <w:lang w:eastAsia="fr-FR"/>
        </w:rPr>
        <w:t>Descriptif de votre présentation</w:t>
      </w:r>
    </w:p>
    <w:p w:rsidR="008765C1" w:rsidRDefault="008765C1" w:rsidP="008765C1">
      <w:pPr>
        <w:rPr>
          <w:rFonts w:ascii="Times New Roman" w:eastAsia="Times New Roman" w:hAnsi="Times New Roman" w:cs="Times New Roman"/>
          <w:lang w:eastAsia="fr-FR"/>
        </w:rPr>
      </w:pPr>
      <w:r w:rsidRPr="008765C1">
        <w:rPr>
          <w:rFonts w:ascii="Times New Roman" w:eastAsia="Times New Roman" w:hAnsi="Times New Roman" w:cs="Times New Roman"/>
          <w:lang w:eastAsia="fr-FR"/>
        </w:rPr>
        <w:t>Présentation de la plateforme d'un point de vu</w:t>
      </w:r>
      <w:r>
        <w:rPr>
          <w:rFonts w:ascii="Times New Roman" w:eastAsia="Times New Roman" w:hAnsi="Times New Roman" w:cs="Times New Roman"/>
          <w:lang w:eastAsia="fr-FR"/>
        </w:rPr>
        <w:t>e</w:t>
      </w:r>
      <w:r w:rsidRPr="008765C1">
        <w:rPr>
          <w:rFonts w:ascii="Times New Roman" w:eastAsia="Times New Roman" w:hAnsi="Times New Roman" w:cs="Times New Roman"/>
          <w:lang w:eastAsia="fr-FR"/>
        </w:rPr>
        <w:t xml:space="preserve"> développement, intégration et usages. </w:t>
      </w:r>
    </w:p>
    <w:p w:rsidR="008765C1" w:rsidRPr="008765C1" w:rsidRDefault="008765C1" w:rsidP="008765C1">
      <w:pPr>
        <w:rPr>
          <w:rFonts w:ascii="Times New Roman" w:eastAsia="Times New Roman" w:hAnsi="Times New Roman" w:cs="Times New Roman"/>
          <w:lang w:eastAsia="fr-FR"/>
        </w:rPr>
      </w:pPr>
    </w:p>
    <w:p w:rsidR="008765C1" w:rsidRPr="008765C1" w:rsidRDefault="008765C1" w:rsidP="008765C1">
      <w:pPr>
        <w:rPr>
          <w:rFonts w:ascii="Times New Roman" w:eastAsia="Times New Roman" w:hAnsi="Times New Roman" w:cs="Times New Roman"/>
          <w:lang w:eastAsia="fr-FR"/>
        </w:rPr>
      </w:pPr>
      <w:r w:rsidRPr="008765C1">
        <w:rPr>
          <w:rFonts w:ascii="Times New Roman" w:eastAsia="Times New Roman" w:hAnsi="Times New Roman" w:cs="Times New Roman"/>
          <w:lang w:eastAsia="fr-FR"/>
        </w:rPr>
        <w:t xml:space="preserve">Notre projet local (UPEM) s'articule autour de deux projets soutenus par le MESRI : PSI « </w:t>
      </w:r>
      <w:proofErr w:type="spellStart"/>
      <w:r w:rsidRPr="008765C1">
        <w:rPr>
          <w:rFonts w:ascii="Times New Roman" w:eastAsia="Times New Roman" w:hAnsi="Times New Roman" w:cs="Times New Roman"/>
          <w:lang w:eastAsia="fr-FR"/>
        </w:rPr>
        <w:t>Wévo</w:t>
      </w:r>
      <w:proofErr w:type="spellEnd"/>
      <w:r w:rsidRPr="008765C1">
        <w:rPr>
          <w:rFonts w:ascii="Times New Roman" w:eastAsia="Times New Roman" w:hAnsi="Times New Roman" w:cs="Times New Roman"/>
          <w:lang w:eastAsia="fr-FR"/>
        </w:rPr>
        <w:t xml:space="preserve"> » (WIMS évolution), AMI « </w:t>
      </w:r>
      <w:proofErr w:type="spellStart"/>
      <w:r w:rsidRPr="008765C1">
        <w:rPr>
          <w:rFonts w:ascii="Times New Roman" w:eastAsia="Times New Roman" w:hAnsi="Times New Roman" w:cs="Times New Roman"/>
          <w:lang w:eastAsia="fr-FR"/>
        </w:rPr>
        <w:t>Wéd</w:t>
      </w:r>
      <w:proofErr w:type="spellEnd"/>
      <w:r w:rsidRPr="008765C1">
        <w:rPr>
          <w:rFonts w:ascii="Times New Roman" w:eastAsia="Times New Roman" w:hAnsi="Times New Roman" w:cs="Times New Roman"/>
          <w:lang w:eastAsia="fr-FR"/>
        </w:rPr>
        <w:t xml:space="preserve"> » (WIMS édition), notre présentation a pour objectif</w:t>
      </w:r>
      <w:r>
        <w:rPr>
          <w:rFonts w:ascii="Times New Roman" w:eastAsia="Times New Roman" w:hAnsi="Times New Roman" w:cs="Times New Roman"/>
          <w:lang w:eastAsia="fr-FR"/>
        </w:rPr>
        <w:t>s</w:t>
      </w:r>
      <w:r w:rsidRPr="008765C1">
        <w:rPr>
          <w:rFonts w:ascii="Times New Roman" w:eastAsia="Times New Roman" w:hAnsi="Times New Roman" w:cs="Times New Roman"/>
          <w:lang w:eastAsia="fr-FR"/>
        </w:rPr>
        <w:t xml:space="preserve"> de présenter l'outil et son développement</w:t>
      </w:r>
      <w:r>
        <w:rPr>
          <w:rFonts w:ascii="Times New Roman" w:eastAsia="Times New Roman" w:hAnsi="Times New Roman" w:cs="Times New Roman"/>
          <w:lang w:eastAsia="fr-FR"/>
        </w:rPr>
        <w:t xml:space="preserve"> et son avenir éventuel. Pour en expliciter </w:t>
      </w:r>
      <w:proofErr w:type="gramStart"/>
      <w:r>
        <w:rPr>
          <w:rFonts w:ascii="Times New Roman" w:eastAsia="Times New Roman" w:hAnsi="Times New Roman" w:cs="Times New Roman"/>
          <w:lang w:eastAsia="fr-FR"/>
        </w:rPr>
        <w:t xml:space="preserve">l’intérêt </w:t>
      </w:r>
      <w:r w:rsidRPr="008765C1">
        <w:rPr>
          <w:rFonts w:ascii="Times New Roman" w:eastAsia="Times New Roman" w:hAnsi="Times New Roman" w:cs="Times New Roman"/>
          <w:lang w:eastAsia="fr-FR"/>
        </w:rPr>
        <w:t xml:space="preserve"> un</w:t>
      </w:r>
      <w:proofErr w:type="gramEnd"/>
      <w:r w:rsidRPr="008765C1">
        <w:rPr>
          <w:rFonts w:ascii="Times New Roman" w:eastAsia="Times New Roman" w:hAnsi="Times New Roman" w:cs="Times New Roman"/>
          <w:lang w:eastAsia="fr-FR"/>
        </w:rPr>
        <w:t xml:space="preserve"> retour d'expérience des premières utilisations en </w:t>
      </w:r>
      <w:proofErr w:type="spellStart"/>
      <w:r w:rsidRPr="008765C1">
        <w:rPr>
          <w:rFonts w:ascii="Times New Roman" w:eastAsia="Times New Roman" w:hAnsi="Times New Roman" w:cs="Times New Roman"/>
          <w:lang w:eastAsia="fr-FR"/>
        </w:rPr>
        <w:t>beta-test</w:t>
      </w:r>
      <w:proofErr w:type="spellEnd"/>
      <w:r>
        <w:rPr>
          <w:rFonts w:ascii="Times New Roman" w:eastAsia="Times New Roman" w:hAnsi="Times New Roman" w:cs="Times New Roman"/>
          <w:lang w:eastAsia="fr-FR"/>
        </w:rPr>
        <w:t xml:space="preserve"> sera fait</w:t>
      </w:r>
      <w:r w:rsidRPr="008765C1">
        <w:rPr>
          <w:rFonts w:ascii="Times New Roman" w:eastAsia="Times New Roman" w:hAnsi="Times New Roman" w:cs="Times New Roman"/>
          <w:lang w:eastAsia="fr-FR"/>
        </w:rPr>
        <w:t>.</w:t>
      </w:r>
    </w:p>
    <w:p w:rsidR="008765C1" w:rsidRPr="008765C1" w:rsidRDefault="008765C1" w:rsidP="008765C1">
      <w:pPr>
        <w:rPr>
          <w:rFonts w:ascii="Times New Roman" w:eastAsia="Times New Roman" w:hAnsi="Times New Roman" w:cs="Times New Roman"/>
          <w:lang w:eastAsia="fr-FR"/>
        </w:rPr>
      </w:pPr>
    </w:p>
    <w:p w:rsidR="008765C1" w:rsidRPr="008765C1" w:rsidRDefault="008765C1" w:rsidP="008765C1">
      <w:pPr>
        <w:rPr>
          <w:rFonts w:ascii="Times New Roman" w:eastAsia="Times New Roman" w:hAnsi="Times New Roman" w:cs="Times New Roman"/>
          <w:lang w:eastAsia="fr-FR"/>
        </w:rPr>
      </w:pPr>
      <w:r w:rsidRPr="008765C1">
        <w:rPr>
          <w:rFonts w:ascii="Times New Roman" w:eastAsia="Times New Roman" w:hAnsi="Times New Roman" w:cs="Times New Roman"/>
          <w:b/>
          <w:lang w:eastAsia="fr-FR"/>
        </w:rPr>
        <w:t>Publics visés</w:t>
      </w:r>
      <w:r w:rsidRPr="008765C1">
        <w:rPr>
          <w:rFonts w:ascii="Times New Roman" w:eastAsia="Times New Roman" w:hAnsi="Times New Roman" w:cs="Times New Roman"/>
          <w:lang w:eastAsia="fr-FR"/>
        </w:rPr>
        <w:t xml:space="preserve"> : développeur</w:t>
      </w:r>
      <w:r>
        <w:rPr>
          <w:rFonts w:ascii="Times New Roman" w:eastAsia="Times New Roman" w:hAnsi="Times New Roman" w:cs="Times New Roman"/>
          <w:lang w:eastAsia="fr-FR"/>
        </w:rPr>
        <w:t>s</w:t>
      </w:r>
      <w:r w:rsidRPr="008765C1">
        <w:rPr>
          <w:rFonts w:ascii="Times New Roman" w:eastAsia="Times New Roman" w:hAnsi="Times New Roman" w:cs="Times New Roman"/>
          <w:lang w:eastAsia="fr-FR"/>
        </w:rPr>
        <w:t>, intégrateurs, équipes pédagogiques, DSI. </w:t>
      </w:r>
    </w:p>
    <w:p w:rsidR="008765C1" w:rsidRDefault="008765C1" w:rsidP="008765C1">
      <w:pPr>
        <w:rPr>
          <w:rFonts w:ascii="Times New Roman" w:eastAsia="Times New Roman" w:hAnsi="Times New Roman" w:cs="Times New Roman"/>
          <w:lang w:eastAsia="fr-FR"/>
        </w:rPr>
      </w:pPr>
      <w:r w:rsidRPr="008765C1">
        <w:rPr>
          <w:rFonts w:ascii="Times New Roman" w:eastAsia="Times New Roman" w:hAnsi="Times New Roman" w:cs="Times New Roman"/>
          <w:lang w:eastAsia="fr-FR"/>
        </w:rPr>
        <w:t>La plateforme se place au carrefour du SI et de l'enseignement, l'utilisation de la plateforme nécessite le soutient des DSI, l'intervention des intégrateurs (liens : APOGEE, LMS, ...), et la connaissance de</w:t>
      </w:r>
      <w:r>
        <w:rPr>
          <w:rFonts w:ascii="Times New Roman" w:eastAsia="Times New Roman" w:hAnsi="Times New Roman" w:cs="Times New Roman"/>
          <w:lang w:eastAsia="fr-FR"/>
        </w:rPr>
        <w:t xml:space="preserve">s </w:t>
      </w:r>
      <w:r w:rsidRPr="008765C1">
        <w:rPr>
          <w:rFonts w:ascii="Times New Roman" w:eastAsia="Times New Roman" w:hAnsi="Times New Roman" w:cs="Times New Roman"/>
          <w:lang w:eastAsia="fr-FR"/>
        </w:rPr>
        <w:t>usages</w:t>
      </w:r>
      <w:r>
        <w:rPr>
          <w:rFonts w:ascii="Times New Roman" w:eastAsia="Times New Roman" w:hAnsi="Times New Roman" w:cs="Times New Roman"/>
          <w:lang w:eastAsia="fr-FR"/>
        </w:rPr>
        <w:t xml:space="preserve"> possible</w:t>
      </w:r>
      <w:r w:rsidRPr="008765C1">
        <w:rPr>
          <w:rFonts w:ascii="Times New Roman" w:eastAsia="Times New Roman" w:hAnsi="Times New Roman" w:cs="Times New Roman"/>
          <w:lang w:eastAsia="fr-FR"/>
        </w:rPr>
        <w:t xml:space="preserve"> par les équipes pédagogiques. </w:t>
      </w:r>
    </w:p>
    <w:p w:rsidR="008765C1" w:rsidRPr="008765C1" w:rsidRDefault="008765C1" w:rsidP="008765C1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fr-FR"/>
        </w:rPr>
      </w:pPr>
      <w:r w:rsidRPr="008765C1">
        <w:rPr>
          <w:rFonts w:ascii="Times New Roman" w:eastAsia="Times New Roman" w:hAnsi="Times New Roman" w:cs="Times New Roman"/>
          <w:b/>
          <w:bCs/>
          <w:lang w:eastAsia="fr-FR"/>
        </w:rPr>
        <w:t>Résumé pour le programme (optionnel)</w:t>
      </w:r>
    </w:p>
    <w:p w:rsidR="008765C1" w:rsidRPr="008765C1" w:rsidRDefault="008765C1" w:rsidP="008765C1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fr-FR"/>
        </w:rPr>
      </w:pPr>
      <w:r w:rsidRPr="008765C1">
        <w:rPr>
          <w:rFonts w:ascii="Times New Roman" w:eastAsia="Times New Roman" w:hAnsi="Times New Roman" w:cs="Times New Roman"/>
          <w:lang w:eastAsia="fr-FR"/>
        </w:rPr>
        <w:t xml:space="preserve">Présentation des usages de la plateforme </w:t>
      </w:r>
      <w:r>
        <w:rPr>
          <w:rFonts w:ascii="Times New Roman" w:eastAsia="Times New Roman" w:hAnsi="Times New Roman" w:cs="Times New Roman"/>
          <w:lang w:eastAsia="fr-FR"/>
        </w:rPr>
        <w:t xml:space="preserve">Pl-WIMS </w:t>
      </w:r>
      <w:r w:rsidRPr="008765C1">
        <w:rPr>
          <w:rFonts w:ascii="Times New Roman" w:eastAsia="Times New Roman" w:hAnsi="Times New Roman" w:cs="Times New Roman"/>
          <w:lang w:eastAsia="fr-FR"/>
        </w:rPr>
        <w:t>et de leurs intérêts pédagogique, description des solutions informatiques mises en œuvre. Proposition de la roadmap de développement et description de l'objectif de déploiement sur l'ensemble du territoire. </w:t>
      </w:r>
    </w:p>
    <w:p w:rsidR="008765C1" w:rsidRPr="008765C1" w:rsidRDefault="008765C1" w:rsidP="008765C1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fr-FR"/>
        </w:rPr>
      </w:pPr>
      <w:proofErr w:type="spellStart"/>
      <w:r w:rsidRPr="008765C1">
        <w:rPr>
          <w:rFonts w:ascii="Times New Roman" w:eastAsia="Times New Roman" w:hAnsi="Times New Roman" w:cs="Times New Roman"/>
          <w:lang w:eastAsia="fr-FR"/>
        </w:rPr>
        <w:t>Revuz</w:t>
      </w:r>
      <w:proofErr w:type="spellEnd"/>
      <w:r w:rsidRPr="008765C1">
        <w:rPr>
          <w:rFonts w:ascii="Times New Roman" w:eastAsia="Times New Roman" w:hAnsi="Times New Roman" w:cs="Times New Roman"/>
          <w:lang w:eastAsia="fr-FR"/>
        </w:rPr>
        <w:t> Dominique</w:t>
      </w:r>
      <w:r>
        <w:rPr>
          <w:rFonts w:ascii="Times New Roman" w:eastAsia="Times New Roman" w:hAnsi="Times New Roman" w:cs="Times New Roman"/>
          <w:lang w:eastAsia="fr-FR"/>
        </w:rPr>
        <w:t xml:space="preserve"> : </w:t>
      </w:r>
      <w:r w:rsidRPr="008765C1">
        <w:rPr>
          <w:rFonts w:ascii="Times New Roman" w:eastAsia="Times New Roman" w:hAnsi="Times New Roman" w:cs="Times New Roman"/>
          <w:lang w:eastAsia="fr-FR"/>
        </w:rPr>
        <w:t>Porteur et concepteur du projet PL</w:t>
      </w:r>
      <w:r>
        <w:rPr>
          <w:rFonts w:ascii="Times New Roman" w:eastAsia="Times New Roman" w:hAnsi="Times New Roman" w:cs="Times New Roman"/>
          <w:lang w:eastAsia="fr-FR"/>
        </w:rPr>
        <w:br/>
      </w:r>
      <w:hyperlink r:id="rId5" w:history="1">
        <w:r w:rsidRPr="004E0003">
          <w:rPr>
            <w:rStyle w:val="Lienhypertexte"/>
            <w:rFonts w:ascii="Times New Roman" w:eastAsia="Times New Roman" w:hAnsi="Times New Roman" w:cs="Times New Roman"/>
            <w:lang w:eastAsia="fr-FR"/>
          </w:rPr>
          <w:t>dominique.revuz@u-pem.fr</w:t>
        </w:r>
      </w:hyperlink>
      <w:r>
        <w:rPr>
          <w:rFonts w:ascii="Times New Roman" w:eastAsia="Times New Roman" w:hAnsi="Times New Roman" w:cs="Times New Roman"/>
          <w:lang w:eastAsia="fr-FR"/>
        </w:rPr>
        <w:t xml:space="preserve"> </w:t>
      </w:r>
      <w:r w:rsidRPr="008765C1">
        <w:rPr>
          <w:rFonts w:ascii="Times New Roman" w:eastAsia="Times New Roman" w:hAnsi="Times New Roman" w:cs="Times New Roman"/>
          <w:lang w:eastAsia="fr-FR"/>
        </w:rPr>
        <w:t>maître de conférences</w:t>
      </w:r>
      <w:r>
        <w:rPr>
          <w:rFonts w:ascii="Times New Roman" w:eastAsia="Times New Roman" w:hAnsi="Times New Roman" w:cs="Times New Roman"/>
          <w:lang w:eastAsia="fr-FR"/>
        </w:rPr>
        <w:t xml:space="preserve"> en informatique à l’</w:t>
      </w:r>
      <w:r w:rsidRPr="008765C1">
        <w:rPr>
          <w:rFonts w:ascii="Times New Roman" w:eastAsia="Times New Roman" w:hAnsi="Times New Roman" w:cs="Times New Roman"/>
          <w:lang w:eastAsia="fr-FR"/>
        </w:rPr>
        <w:t>Université Paris-Est Marne-la-Vallée (UPEM)</w:t>
      </w:r>
    </w:p>
    <w:p w:rsidR="008765C1" w:rsidRPr="008765C1" w:rsidRDefault="008765C1" w:rsidP="008765C1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fr-FR"/>
        </w:rPr>
      </w:pPr>
      <w:proofErr w:type="spellStart"/>
      <w:proofErr w:type="gramStart"/>
      <w:r w:rsidRPr="008765C1">
        <w:rPr>
          <w:rFonts w:ascii="Times New Roman" w:eastAsia="Times New Roman" w:hAnsi="Times New Roman" w:cs="Times New Roman"/>
          <w:lang w:eastAsia="fr-FR"/>
        </w:rPr>
        <w:t>Kobylanski</w:t>
      </w:r>
      <w:proofErr w:type="spellEnd"/>
      <w:r>
        <w:rPr>
          <w:rFonts w:ascii="Times New Roman" w:eastAsia="Times New Roman" w:hAnsi="Times New Roman" w:cs="Times New Roman"/>
          <w:lang w:eastAsia="fr-FR"/>
        </w:rPr>
        <w:t xml:space="preserve">  </w:t>
      </w:r>
      <w:r w:rsidRPr="008765C1">
        <w:rPr>
          <w:rFonts w:ascii="Times New Roman" w:eastAsia="Times New Roman" w:hAnsi="Times New Roman" w:cs="Times New Roman"/>
          <w:lang w:eastAsia="fr-FR"/>
        </w:rPr>
        <w:t>Magdalena</w:t>
      </w:r>
      <w:proofErr w:type="gramEnd"/>
      <w:r>
        <w:rPr>
          <w:rFonts w:ascii="Times New Roman" w:eastAsia="Times New Roman" w:hAnsi="Times New Roman" w:cs="Times New Roman"/>
          <w:lang w:eastAsia="fr-FR"/>
        </w:rPr>
        <w:t xml:space="preserve"> </w:t>
      </w:r>
      <w:r w:rsidRPr="008765C1">
        <w:rPr>
          <w:rFonts w:ascii="Times New Roman" w:eastAsia="Times New Roman" w:hAnsi="Times New Roman" w:cs="Times New Roman"/>
          <w:lang w:eastAsia="fr-FR"/>
        </w:rPr>
        <w:t>porteuse du projet "</w:t>
      </w:r>
      <w:proofErr w:type="spellStart"/>
      <w:r w:rsidRPr="008765C1">
        <w:rPr>
          <w:rFonts w:ascii="Times New Roman" w:eastAsia="Times New Roman" w:hAnsi="Times New Roman" w:cs="Times New Roman"/>
          <w:lang w:eastAsia="fr-FR"/>
        </w:rPr>
        <w:t>Wévo</w:t>
      </w:r>
      <w:proofErr w:type="spellEnd"/>
      <w:r w:rsidRPr="008765C1">
        <w:rPr>
          <w:rFonts w:ascii="Times New Roman" w:eastAsia="Times New Roman" w:hAnsi="Times New Roman" w:cs="Times New Roman"/>
          <w:lang w:eastAsia="fr-FR"/>
        </w:rPr>
        <w:t>" (WIMS évolution), PSI soutenu par le MESRI.</w:t>
      </w:r>
      <w:r>
        <w:rPr>
          <w:rFonts w:ascii="Times New Roman" w:eastAsia="Times New Roman" w:hAnsi="Times New Roman" w:cs="Times New Roman"/>
          <w:lang w:eastAsia="fr-FR"/>
        </w:rPr>
        <w:br/>
      </w:r>
      <w:hyperlink r:id="rId6" w:history="1">
        <w:r w:rsidRPr="004E0003">
          <w:rPr>
            <w:rStyle w:val="Lienhypertexte"/>
            <w:rFonts w:ascii="Times New Roman" w:eastAsia="Times New Roman" w:hAnsi="Times New Roman" w:cs="Times New Roman"/>
            <w:lang w:eastAsia="fr-FR"/>
          </w:rPr>
          <w:t>magdalena.kobylanski@u-pem.fr</w:t>
        </w:r>
      </w:hyperlink>
      <w:r>
        <w:rPr>
          <w:rFonts w:ascii="Times New Roman" w:eastAsia="Times New Roman" w:hAnsi="Times New Roman" w:cs="Times New Roman"/>
          <w:lang w:eastAsia="fr-FR"/>
        </w:rPr>
        <w:t xml:space="preserve"> </w:t>
      </w:r>
      <w:r w:rsidRPr="008765C1">
        <w:rPr>
          <w:rFonts w:ascii="Times New Roman" w:eastAsia="Times New Roman" w:hAnsi="Times New Roman" w:cs="Times New Roman"/>
          <w:lang w:eastAsia="fr-FR"/>
        </w:rPr>
        <w:t>maître de conférences</w:t>
      </w:r>
      <w:r>
        <w:rPr>
          <w:rFonts w:ascii="Times New Roman" w:eastAsia="Times New Roman" w:hAnsi="Times New Roman" w:cs="Times New Roman"/>
          <w:lang w:eastAsia="fr-FR"/>
        </w:rPr>
        <w:t xml:space="preserve"> en Mathématiques</w:t>
      </w:r>
      <w:r>
        <w:rPr>
          <w:rFonts w:ascii="Times New Roman" w:eastAsia="Times New Roman" w:hAnsi="Times New Roman" w:cs="Times New Roman"/>
          <w:lang w:eastAsia="fr-FR"/>
        </w:rPr>
        <w:t xml:space="preserve"> </w:t>
      </w:r>
      <w:r>
        <w:rPr>
          <w:rFonts w:ascii="Times New Roman" w:eastAsia="Times New Roman" w:hAnsi="Times New Roman" w:cs="Times New Roman"/>
          <w:lang w:eastAsia="fr-FR"/>
        </w:rPr>
        <w:t>à l’</w:t>
      </w:r>
      <w:r w:rsidRPr="008765C1">
        <w:rPr>
          <w:rFonts w:ascii="Times New Roman" w:eastAsia="Times New Roman" w:hAnsi="Times New Roman" w:cs="Times New Roman"/>
          <w:lang w:eastAsia="fr-FR"/>
        </w:rPr>
        <w:t>Université Paris-Est Marne-la-Vallée (UPEM)</w:t>
      </w:r>
    </w:p>
    <w:p w:rsidR="008765C1" w:rsidRDefault="008765C1" w:rsidP="008765C1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fr-FR"/>
        </w:rPr>
      </w:pPr>
      <w:r w:rsidRPr="008765C1">
        <w:rPr>
          <w:rFonts w:ascii="Times New Roman" w:eastAsia="Times New Roman" w:hAnsi="Times New Roman" w:cs="Times New Roman"/>
          <w:lang w:eastAsia="fr-FR"/>
        </w:rPr>
        <w:t>30 min de présentation + 10min de Q/R.</w:t>
      </w:r>
    </w:p>
    <w:p w:rsidR="008765C1" w:rsidRPr="008765C1" w:rsidRDefault="008765C1" w:rsidP="008765C1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fr-FR"/>
        </w:rPr>
      </w:pPr>
      <w:r w:rsidRPr="008765C1">
        <w:rPr>
          <w:rFonts w:ascii="Times New Roman" w:eastAsia="Times New Roman" w:hAnsi="Times New Roman" w:cs="Times New Roman"/>
          <w:lang w:eastAsia="fr-FR"/>
        </w:rPr>
        <w:t xml:space="preserve">Un projet sous </w:t>
      </w:r>
      <w:proofErr w:type="spellStart"/>
      <w:proofErr w:type="gramStart"/>
      <w:r w:rsidRPr="008765C1">
        <w:rPr>
          <w:rFonts w:ascii="Times New Roman" w:eastAsia="Times New Roman" w:hAnsi="Times New Roman" w:cs="Times New Roman"/>
          <w:lang w:eastAsia="fr-FR"/>
        </w:rPr>
        <w:t>github</w:t>
      </w:r>
      <w:proofErr w:type="spellEnd"/>
      <w:r w:rsidRPr="008765C1">
        <w:rPr>
          <w:rFonts w:ascii="Times New Roman" w:eastAsia="Times New Roman" w:hAnsi="Times New Roman" w:cs="Times New Roman"/>
          <w:lang w:eastAsia="fr-FR"/>
        </w:rPr>
        <w:t>:</w:t>
      </w:r>
      <w:proofErr w:type="gramEnd"/>
      <w:r w:rsidRPr="008765C1">
        <w:rPr>
          <w:rFonts w:ascii="Times New Roman" w:eastAsia="Times New Roman" w:hAnsi="Times New Roman" w:cs="Times New Roman"/>
          <w:lang w:eastAsia="fr-FR"/>
        </w:rPr>
        <w:t xml:space="preserve"> </w:t>
      </w:r>
      <w:hyperlink r:id="rId7" w:history="1">
        <w:r w:rsidRPr="008765C1">
          <w:rPr>
            <w:rFonts w:ascii="Times New Roman" w:eastAsia="Times New Roman" w:hAnsi="Times New Roman" w:cs="Times New Roman"/>
            <w:color w:val="0000FF"/>
            <w:u w:val="single"/>
            <w:lang w:eastAsia="fr-FR"/>
          </w:rPr>
          <w:t>https://github.com/premierlangage/</w:t>
        </w:r>
      </w:hyperlink>
    </w:p>
    <w:p w:rsidR="008765C1" w:rsidRPr="008765C1" w:rsidRDefault="008765C1" w:rsidP="008765C1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fr-FR"/>
        </w:rPr>
      </w:pPr>
      <w:r w:rsidRPr="008765C1">
        <w:rPr>
          <w:rFonts w:ascii="Times New Roman" w:eastAsia="Times New Roman" w:hAnsi="Times New Roman" w:cs="Times New Roman"/>
          <w:lang w:eastAsia="fr-FR"/>
        </w:rPr>
        <w:t xml:space="preserve">Captures d'écran </w:t>
      </w:r>
      <w:hyperlink r:id="rId8" w:history="1">
        <w:r w:rsidRPr="008765C1">
          <w:rPr>
            <w:rFonts w:ascii="Times New Roman" w:eastAsia="Times New Roman" w:hAnsi="Times New Roman" w:cs="Times New Roman"/>
            <w:color w:val="0000FF"/>
            <w:u w:val="single"/>
            <w:lang w:eastAsia="fr-FR"/>
          </w:rPr>
          <w:t>https://github.com/PremierLangage/PLPR/blob/master/SCREENSHOTS/</w:t>
        </w:r>
      </w:hyperlink>
    </w:p>
    <w:p w:rsidR="008765C1" w:rsidRPr="008765C1" w:rsidRDefault="008765C1" w:rsidP="008765C1">
      <w:pPr>
        <w:rPr>
          <w:rFonts w:ascii="Times New Roman" w:eastAsia="Times New Roman" w:hAnsi="Times New Roman" w:cs="Times New Roman"/>
          <w:lang w:val="en-US" w:eastAsia="fr-FR"/>
        </w:rPr>
      </w:pPr>
      <w:proofErr w:type="spellStart"/>
      <w:r w:rsidRPr="008765C1">
        <w:rPr>
          <w:rFonts w:ascii="Times New Roman" w:eastAsia="Times New Roman" w:hAnsi="Times New Roman" w:cs="Times New Roman"/>
          <w:lang w:val="en-US" w:eastAsia="fr-FR"/>
        </w:rPr>
        <w:t>Kobylanski</w:t>
      </w:r>
      <w:proofErr w:type="spellEnd"/>
      <w:r w:rsidRPr="008765C1">
        <w:rPr>
          <w:rFonts w:ascii="Times New Roman" w:eastAsia="Times New Roman" w:hAnsi="Times New Roman" w:cs="Times New Roman"/>
          <w:lang w:val="en-US" w:eastAsia="fr-FR"/>
        </w:rPr>
        <w:t>, M. (2019) WIMS: INNOVATIVE PEDAGOGY WITH A 21 YEARS OLD INTERACTIVE EXERCISE SOFTWARE, chapter 6, Technology in Mathematics Teaching</w:t>
      </w:r>
      <w:r>
        <w:rPr>
          <w:rFonts w:ascii="Times New Roman" w:eastAsia="Times New Roman" w:hAnsi="Times New Roman" w:cs="Times New Roman"/>
          <w:lang w:val="en-US" w:eastAsia="fr-FR"/>
        </w:rPr>
        <w:t xml:space="preserve"> </w:t>
      </w:r>
      <w:bookmarkStart w:id="0" w:name="_GoBack"/>
      <w:bookmarkEnd w:id="0"/>
      <w:r w:rsidRPr="008765C1">
        <w:rPr>
          <w:rFonts w:ascii="Times New Roman" w:eastAsia="Times New Roman" w:hAnsi="Times New Roman" w:cs="Times New Roman"/>
          <w:lang w:val="en-US" w:eastAsia="fr-FR"/>
        </w:rPr>
        <w:t>Selected Papers of the 13th ICTMT conference</w:t>
      </w:r>
    </w:p>
    <w:p w:rsidR="008765C1" w:rsidRPr="008765C1" w:rsidRDefault="008765C1" w:rsidP="008765C1">
      <w:pPr>
        <w:rPr>
          <w:rFonts w:ascii="Times New Roman" w:eastAsia="Times New Roman" w:hAnsi="Times New Roman" w:cs="Times New Roman"/>
          <w:lang w:val="en-US" w:eastAsia="fr-FR"/>
        </w:rPr>
      </w:pPr>
    </w:p>
    <w:p w:rsidR="00533549" w:rsidRPr="008765C1" w:rsidRDefault="008765C1">
      <w:pPr>
        <w:rPr>
          <w:lang w:val="en-US"/>
        </w:rPr>
      </w:pPr>
    </w:p>
    <w:sectPr w:rsidR="00533549" w:rsidRPr="008765C1" w:rsidSect="005A2D66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80DB6"/>
    <w:multiLevelType w:val="multilevel"/>
    <w:tmpl w:val="3DFEC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CB7E29"/>
    <w:multiLevelType w:val="multilevel"/>
    <w:tmpl w:val="8CB6B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272BE7"/>
    <w:multiLevelType w:val="multilevel"/>
    <w:tmpl w:val="13C6D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E75D04"/>
    <w:multiLevelType w:val="multilevel"/>
    <w:tmpl w:val="67222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777236"/>
    <w:multiLevelType w:val="multilevel"/>
    <w:tmpl w:val="B8A06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A966C8"/>
    <w:multiLevelType w:val="multilevel"/>
    <w:tmpl w:val="C1E86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0F2F61"/>
    <w:multiLevelType w:val="multilevel"/>
    <w:tmpl w:val="C324D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9E3774"/>
    <w:multiLevelType w:val="multilevel"/>
    <w:tmpl w:val="4D7AB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241CDB"/>
    <w:multiLevelType w:val="multilevel"/>
    <w:tmpl w:val="479ED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46F0D7F"/>
    <w:multiLevelType w:val="multilevel"/>
    <w:tmpl w:val="D56C0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5E659CD"/>
    <w:multiLevelType w:val="multilevel"/>
    <w:tmpl w:val="B1A23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7B9504B"/>
    <w:multiLevelType w:val="multilevel"/>
    <w:tmpl w:val="231C3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A9902A6"/>
    <w:multiLevelType w:val="multilevel"/>
    <w:tmpl w:val="928A1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63045D7"/>
    <w:multiLevelType w:val="multilevel"/>
    <w:tmpl w:val="1430F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BB90A8E"/>
    <w:multiLevelType w:val="multilevel"/>
    <w:tmpl w:val="27AEA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2650C52"/>
    <w:multiLevelType w:val="multilevel"/>
    <w:tmpl w:val="CFD24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2825B12"/>
    <w:multiLevelType w:val="multilevel"/>
    <w:tmpl w:val="13062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AF1F8A"/>
    <w:multiLevelType w:val="multilevel"/>
    <w:tmpl w:val="37FC2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A102CF1"/>
    <w:multiLevelType w:val="multilevel"/>
    <w:tmpl w:val="A4E6B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C930E3D"/>
    <w:multiLevelType w:val="multilevel"/>
    <w:tmpl w:val="E208D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FFE292A"/>
    <w:multiLevelType w:val="multilevel"/>
    <w:tmpl w:val="B0AC5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6E74438"/>
    <w:multiLevelType w:val="multilevel"/>
    <w:tmpl w:val="CF2A1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2E43C4F"/>
    <w:multiLevelType w:val="multilevel"/>
    <w:tmpl w:val="D250F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6CE4AFE"/>
    <w:multiLevelType w:val="multilevel"/>
    <w:tmpl w:val="8D9AE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8C21694"/>
    <w:multiLevelType w:val="multilevel"/>
    <w:tmpl w:val="D0586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2E16554"/>
    <w:multiLevelType w:val="multilevel"/>
    <w:tmpl w:val="2C6CA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8E40E3F"/>
    <w:multiLevelType w:val="multilevel"/>
    <w:tmpl w:val="59EC4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A183F51"/>
    <w:multiLevelType w:val="multilevel"/>
    <w:tmpl w:val="8EA26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CF64995"/>
    <w:multiLevelType w:val="multilevel"/>
    <w:tmpl w:val="51185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21"/>
  </w:num>
  <w:num w:numId="3">
    <w:abstractNumId w:val="22"/>
  </w:num>
  <w:num w:numId="4">
    <w:abstractNumId w:val="27"/>
  </w:num>
  <w:num w:numId="5">
    <w:abstractNumId w:val="0"/>
  </w:num>
  <w:num w:numId="6">
    <w:abstractNumId w:val="24"/>
  </w:num>
  <w:num w:numId="7">
    <w:abstractNumId w:val="17"/>
  </w:num>
  <w:num w:numId="8">
    <w:abstractNumId w:val="23"/>
  </w:num>
  <w:num w:numId="9">
    <w:abstractNumId w:val="28"/>
  </w:num>
  <w:num w:numId="10">
    <w:abstractNumId w:val="15"/>
  </w:num>
  <w:num w:numId="11">
    <w:abstractNumId w:val="20"/>
  </w:num>
  <w:num w:numId="12">
    <w:abstractNumId w:val="7"/>
  </w:num>
  <w:num w:numId="13">
    <w:abstractNumId w:val="16"/>
  </w:num>
  <w:num w:numId="14">
    <w:abstractNumId w:val="19"/>
  </w:num>
  <w:num w:numId="15">
    <w:abstractNumId w:val="5"/>
  </w:num>
  <w:num w:numId="16">
    <w:abstractNumId w:val="13"/>
  </w:num>
  <w:num w:numId="17">
    <w:abstractNumId w:val="3"/>
  </w:num>
  <w:num w:numId="18">
    <w:abstractNumId w:val="14"/>
  </w:num>
  <w:num w:numId="19">
    <w:abstractNumId w:val="25"/>
  </w:num>
  <w:num w:numId="20">
    <w:abstractNumId w:val="8"/>
  </w:num>
  <w:num w:numId="21">
    <w:abstractNumId w:val="26"/>
  </w:num>
  <w:num w:numId="22">
    <w:abstractNumId w:val="2"/>
  </w:num>
  <w:num w:numId="23">
    <w:abstractNumId w:val="4"/>
  </w:num>
  <w:num w:numId="24">
    <w:abstractNumId w:val="9"/>
  </w:num>
  <w:num w:numId="25">
    <w:abstractNumId w:val="6"/>
  </w:num>
  <w:num w:numId="26">
    <w:abstractNumId w:val="18"/>
  </w:num>
  <w:num w:numId="27">
    <w:abstractNumId w:val="1"/>
  </w:num>
  <w:num w:numId="28">
    <w:abstractNumId w:val="11"/>
  </w:num>
  <w:num w:numId="2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5C1"/>
    <w:rsid w:val="005A2D66"/>
    <w:rsid w:val="00847316"/>
    <w:rsid w:val="00876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8B9E4A5"/>
  <w14:defaultImageDpi w14:val="32767"/>
  <w15:chartTrackingRefBased/>
  <w15:docId w15:val="{86A5B0A7-FB88-A447-87C4-1B2C0BE70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765C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uthor-a-lk8z85zroz90zz71z68uviz77zz67zz85z">
    <w:name w:val="author-a-lk8z85zroz90zz71z68uviz77zz67zz85z"/>
    <w:basedOn w:val="Policepardfaut"/>
    <w:rsid w:val="008765C1"/>
  </w:style>
  <w:style w:type="character" w:customStyle="1" w:styleId="author-a-oz73zqz75zz72zrdhj58z122zygdt">
    <w:name w:val="author-a-oz73zqz75zz72zrdhj58z122zygdt"/>
    <w:basedOn w:val="Policepardfaut"/>
    <w:rsid w:val="008765C1"/>
  </w:style>
  <w:style w:type="character" w:styleId="Lienhypertexte">
    <w:name w:val="Hyperlink"/>
    <w:basedOn w:val="Policepardfaut"/>
    <w:uiPriority w:val="99"/>
    <w:unhideWhenUsed/>
    <w:rsid w:val="008765C1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rsid w:val="008765C1"/>
    <w:rPr>
      <w:color w:val="605E5C"/>
      <w:shd w:val="clear" w:color="auto" w:fill="E1DFDD"/>
    </w:rPr>
  </w:style>
  <w:style w:type="character" w:customStyle="1" w:styleId="Titre1Car">
    <w:name w:val="Titre 1 Car"/>
    <w:basedOn w:val="Policepardfaut"/>
    <w:link w:val="Titre1"/>
    <w:uiPriority w:val="9"/>
    <w:rsid w:val="008765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Lienhypertextesuivivisit">
    <w:name w:val="FollowedHyperlink"/>
    <w:basedOn w:val="Policepardfaut"/>
    <w:uiPriority w:val="99"/>
    <w:semiHidden/>
    <w:unhideWhenUsed/>
    <w:rsid w:val="008765C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70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2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0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17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6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6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4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3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07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0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1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52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2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8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5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15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63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4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0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6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6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33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3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0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7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9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0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5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94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6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26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73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4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13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1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9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0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4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1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7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43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87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1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remierLangage/PLPR/blob/master/SCREENSHOT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premierlangag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gdalena.kobylanski@u-pem.fr" TargetMode="External"/><Relationship Id="rId5" Type="http://schemas.openxmlformats.org/officeDocument/2006/relationships/hyperlink" Target="mailto:dominique.revuz@u-pem.fr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337</Words>
  <Characters>1859</Characters>
  <Application>Microsoft Office Word</Application>
  <DocSecurity>0</DocSecurity>
  <Lines>15</Lines>
  <Paragraphs>4</Paragraphs>
  <ScaleCrop>false</ScaleCrop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2019-06-24T11:48:00Z</dcterms:created>
  <dcterms:modified xsi:type="dcterms:W3CDTF">2019-06-24T11:58:00Z</dcterms:modified>
</cp:coreProperties>
</file>